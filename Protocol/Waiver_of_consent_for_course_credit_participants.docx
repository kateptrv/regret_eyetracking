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0CAC4" w14:textId="77777777" w:rsidR="00BF43BF" w:rsidRDefault="0083340A">
      <w:pPr>
        <w:pStyle w:val="FirstParagraph"/>
        <w:rPr>
          <w:ins w:id="0" w:author="Gavin Geng" w:date="2025-10-16T15:45:00Z" w16du:dateUtc="2025-10-16T22:45:00Z"/>
          <w:b/>
        </w:rPr>
      </w:pPr>
      <w:r>
        <w:rPr>
          <w:b/>
        </w:rPr>
        <w:t>CONSENT FORM</w:t>
      </w:r>
    </w:p>
    <w:p w14:paraId="4F0823A2" w14:textId="10BC7D3D" w:rsidR="00A81657" w:rsidRPr="00A81657" w:rsidRDefault="00A81657" w:rsidP="00A81657">
      <w:pPr>
        <w:pStyle w:val="BodyText"/>
        <w:rPr>
          <w:ins w:id="1" w:author="Gavin Geng" w:date="2025-10-16T15:45:00Z" w16du:dateUtc="2025-10-16T22:45:00Z"/>
          <w:rPrChange w:id="2" w:author="Gavin Geng" w:date="2025-10-16T15:45:00Z" w16du:dateUtc="2025-10-16T22:45:00Z">
            <w:rPr>
              <w:ins w:id="3" w:author="Gavin Geng" w:date="2025-10-16T15:45:00Z" w16du:dateUtc="2025-10-16T22:45:00Z"/>
              <w:b/>
            </w:rPr>
          </w:rPrChange>
        </w:rPr>
        <w:pPrChange w:id="4" w:author="Gavin Geng" w:date="2025-10-16T15:45:00Z" w16du:dateUtc="2025-10-16T22:45:00Z">
          <w:pPr>
            <w:pStyle w:val="FirstParagraph"/>
          </w:pPr>
        </w:pPrChange>
      </w:pPr>
      <w:ins w:id="5" w:author="Gavin Geng" w:date="2025-10-16T15:45:00Z" w16du:dateUtc="2025-10-16T22:45:00Z">
        <w:r>
          <w:t xml:space="preserve">Study Title: </w:t>
        </w:r>
      </w:ins>
      <w:ins w:id="6" w:author="Gavin Geng" w:date="2025-10-16T15:46:00Z" w16du:dateUtc="2025-10-16T22:46:00Z">
        <w:r w:rsidR="00A260C7">
          <w:t>Learning from “What Might Have Been”</w:t>
        </w:r>
      </w:ins>
    </w:p>
    <w:p w14:paraId="1F9FB9A8" w14:textId="0AFC767C" w:rsidR="00FD2DF4" w:rsidRPr="00BC6A52" w:rsidRDefault="00E207CC" w:rsidP="00FD2DF4">
      <w:pPr>
        <w:pStyle w:val="BodyText"/>
        <w:rPr>
          <w:lang w:val="pt-BR"/>
          <w:rPrChange w:id="7" w:author="Gavin Geng" w:date="2025-10-16T15:45:00Z" w16du:dateUtc="2025-10-16T22:45:00Z">
            <w:rPr/>
          </w:rPrChange>
        </w:rPr>
        <w:pPrChange w:id="8" w:author="Gavin Geng" w:date="2025-10-16T15:45:00Z" w16du:dateUtc="2025-10-16T22:45:00Z">
          <w:pPr>
            <w:pStyle w:val="FirstParagraph"/>
          </w:pPr>
        </w:pPrChange>
      </w:pPr>
      <w:proofErr w:type="spellStart"/>
      <w:ins w:id="9" w:author="Gavin Geng" w:date="2025-10-16T15:45:00Z" w16du:dateUtc="2025-10-16T22:45:00Z">
        <w:r w:rsidRPr="00BC6A52">
          <w:rPr>
            <w:lang w:val="pt-BR"/>
            <w:rPrChange w:id="10" w:author="Gavin Geng" w:date="2025-10-16T15:45:00Z" w16du:dateUtc="2025-10-16T22:45:00Z">
              <w:rPr/>
            </w:rPrChange>
          </w:rPr>
          <w:t>Protocol</w:t>
        </w:r>
        <w:proofErr w:type="spellEnd"/>
        <w:r w:rsidRPr="00BC6A52">
          <w:rPr>
            <w:lang w:val="pt-BR"/>
            <w:rPrChange w:id="11" w:author="Gavin Geng" w:date="2025-10-16T15:45:00Z" w16du:dateUtc="2025-10-16T22:45:00Z">
              <w:rPr/>
            </w:rPrChange>
          </w:rPr>
          <w:t xml:space="preserve"> </w:t>
        </w:r>
        <w:proofErr w:type="spellStart"/>
        <w:r w:rsidRPr="00BC6A52">
          <w:rPr>
            <w:lang w:val="pt-BR"/>
            <w:rPrChange w:id="12" w:author="Gavin Geng" w:date="2025-10-16T15:45:00Z" w16du:dateUtc="2025-10-16T22:45:00Z">
              <w:rPr/>
            </w:rPrChange>
          </w:rPr>
          <w:t>Director</w:t>
        </w:r>
        <w:proofErr w:type="spellEnd"/>
        <w:r w:rsidRPr="00BC6A52">
          <w:rPr>
            <w:lang w:val="pt-BR"/>
            <w:rPrChange w:id="13" w:author="Gavin Geng" w:date="2025-10-16T15:45:00Z" w16du:dateUtc="2025-10-16T22:45:00Z">
              <w:rPr/>
            </w:rPrChange>
          </w:rPr>
          <w:t xml:space="preserve">: </w:t>
        </w:r>
        <w:r w:rsidR="00BC6A52" w:rsidRPr="00BC6A52">
          <w:rPr>
            <w:lang w:val="pt-BR"/>
            <w:rPrChange w:id="14" w:author="Gavin Geng" w:date="2025-10-16T15:45:00Z" w16du:dateUtc="2025-10-16T22:45:00Z">
              <w:rPr/>
            </w:rPrChange>
          </w:rPr>
          <w:t xml:space="preserve">Professor Tobias </w:t>
        </w:r>
        <w:proofErr w:type="spellStart"/>
        <w:r w:rsidR="00BC6A52" w:rsidRPr="00BC6A52">
          <w:rPr>
            <w:lang w:val="pt-BR"/>
            <w:rPrChange w:id="15" w:author="Gavin Geng" w:date="2025-10-16T15:45:00Z" w16du:dateUtc="2025-10-16T22:45:00Z">
              <w:rPr/>
            </w:rPrChange>
          </w:rPr>
          <w:t>Gerstenberg</w:t>
        </w:r>
        <w:proofErr w:type="spellEnd"/>
        <w:r w:rsidR="00750AE8">
          <w:rPr>
            <w:lang w:val="pt-BR"/>
          </w:rPr>
          <w:t>,</w:t>
        </w:r>
        <w:r w:rsidR="00BC6A52">
          <w:rPr>
            <w:lang w:val="pt-BR"/>
          </w:rPr>
          <w:t xml:space="preserve"> Ph.D.</w:t>
        </w:r>
      </w:ins>
    </w:p>
    <w:p w14:paraId="765F641E" w14:textId="64E4739B" w:rsidR="00BF43BF" w:rsidRDefault="0083340A">
      <w:pPr>
        <w:pStyle w:val="BodyText"/>
      </w:pPr>
      <w:r>
        <w:rPr>
          <w:b/>
        </w:rPr>
        <w:t>DESCRIPTION</w:t>
      </w:r>
      <w:r>
        <w:t xml:space="preserve">: You are invited to participate in a research study in cognitive psychology. You will be asked to perform various tasks on a computer which may include: looking at images or videos, listening to sounds, reading scenarios, or playing games. You may be asked </w:t>
      </w:r>
      <w:proofErr w:type="gramStart"/>
      <w:r>
        <w:t>a number of</w:t>
      </w:r>
      <w:proofErr w:type="gramEnd"/>
      <w:r>
        <w:t xml:space="preserve"> different questions such as giving descriptions of what happened, making causal judgments, and intepreting people’s actions. </w:t>
      </w:r>
      <w:ins w:id="16" w:author="Gavin Geng" w:date="2025-10-16T15:41:00Z" w16du:dateUtc="2025-10-16T22:41:00Z">
        <w:r w:rsidR="002C0A07" w:rsidRPr="002C0A07">
          <w:t>While you are</w:t>
        </w:r>
        <w:r w:rsidR="000447BF">
          <w:t xml:space="preserve"> completing the tasks</w:t>
        </w:r>
        <w:r w:rsidR="002C0A07" w:rsidRPr="002C0A07">
          <w:t xml:space="preserve">, we will </w:t>
        </w:r>
      </w:ins>
      <w:ins w:id="17" w:author="Gavin Geng" w:date="2025-10-16T15:42:00Z" w16du:dateUtc="2025-10-16T22:42:00Z">
        <w:r w:rsidR="00FB015D">
          <w:t>record</w:t>
        </w:r>
      </w:ins>
      <w:ins w:id="18" w:author="Gavin Geng" w:date="2025-10-16T15:41:00Z" w16du:dateUtc="2025-10-16T22:41:00Z">
        <w:r w:rsidR="002C0A07" w:rsidRPr="002C0A07">
          <w:t xml:space="preserve"> your gaze patterns with a</w:t>
        </w:r>
      </w:ins>
      <w:ins w:id="19" w:author="Gavin Geng" w:date="2025-10-16T15:42:00Z" w16du:dateUtc="2025-10-16T22:42:00Z">
        <w:r w:rsidR="00CC5874">
          <w:t xml:space="preserve">n eye-tracking </w:t>
        </w:r>
      </w:ins>
      <w:ins w:id="20" w:author="Gavin Geng" w:date="2025-10-16T15:41:00Z" w16du:dateUtc="2025-10-16T22:41:00Z">
        <w:r w:rsidR="002C0A07" w:rsidRPr="002C0A07">
          <w:t xml:space="preserve">camera. To obtain accurate results, you may be asked to remove any corrective lenses (i.e., glasses and contact lenses). Therefore, if you do not have normal vision, you should not participate in a study involving eye-tracking. Eye-tracking is completely safe and non-invasive, </w:t>
        </w:r>
        <w:r w:rsidR="00C50D1E">
          <w:t xml:space="preserve">and </w:t>
        </w:r>
        <w:r w:rsidR="002C0A07" w:rsidRPr="002C0A07">
          <w:t>it does not involve any physical discomfort.</w:t>
        </w:r>
        <w:r w:rsidR="002C0A07">
          <w:t xml:space="preserve"> </w:t>
        </w:r>
      </w:ins>
      <w:r>
        <w:t>All information collected will remain confidential.</w:t>
      </w:r>
    </w:p>
    <w:p w14:paraId="4490C577" w14:textId="77777777" w:rsidR="00BF43BF" w:rsidRDefault="0083340A">
      <w:pPr>
        <w:pStyle w:val="BodyText"/>
      </w:pPr>
      <w:r>
        <w:rPr>
          <w:b/>
        </w:rPr>
        <w:t>RISKS AND BENEFITS</w:t>
      </w:r>
      <w:r>
        <w:t>: Risks involved in this study are the same as those normally associated with using a computer (e.g., mild eye/arm strain). If you have any pre-existing conditions that might make reading and completing a computer-based survey strenuous for you, you should probably elect to not participate in this study. If at any time during the study you feel unable to participate because you are experiencing strain, you may end your participation without penalty. We cannot and do not guarantee or promise that you will receive any benefits from this study. Your decision whether or not to participate in this study will not affect your employment/medical care/grades in school.</w:t>
      </w:r>
    </w:p>
    <w:p w14:paraId="00F44CA9" w14:textId="29B3C3D7" w:rsidR="00BF43BF" w:rsidRDefault="0083340A">
      <w:pPr>
        <w:pStyle w:val="BodyText"/>
      </w:pPr>
      <w:r>
        <w:rPr>
          <w:b/>
        </w:rPr>
        <w:t>TIME INVOLVEMENT</w:t>
      </w:r>
      <w:r>
        <w:t xml:space="preserve">: Your participation in this experiment will take </w:t>
      </w:r>
      <w:ins w:id="21" w:author="Gavin Geng" w:date="2025-10-16T15:40:00Z" w16du:dateUtc="2025-10-16T22:40:00Z">
        <w:r w:rsidR="00D06EEE">
          <w:t>30</w:t>
        </w:r>
      </w:ins>
      <w:del w:id="22" w:author="Gavin Geng" w:date="2025-10-16T15:40:00Z" w16du:dateUtc="2025-10-16T22:40:00Z">
        <w:r w:rsidR="003522F3" w:rsidDel="00D06EEE">
          <w:delText>X</w:delText>
        </w:r>
      </w:del>
      <w:r w:rsidR="004975DE">
        <w:t xml:space="preserve"> </w:t>
      </w:r>
      <w:r>
        <w:t>minutes.</w:t>
      </w:r>
    </w:p>
    <w:p w14:paraId="372DAE7C" w14:textId="58B591D3" w:rsidR="00BF43BF" w:rsidRDefault="003522F3">
      <w:pPr>
        <w:pStyle w:val="BodyText"/>
      </w:pPr>
      <w:r>
        <w:rPr>
          <w:b/>
        </w:rPr>
        <w:t>COURSE CREDIT</w:t>
      </w:r>
      <w:r w:rsidR="0083340A">
        <w:t xml:space="preserve">: </w:t>
      </w:r>
      <w:r>
        <w:t>You will receive 0.5 course credits per 30</w:t>
      </w:r>
      <w:ins w:id="23" w:author="Gavin Geng" w:date="2025-10-16T15:42:00Z" w16du:dateUtc="2025-10-16T22:42:00Z">
        <w:r w:rsidR="003671A8">
          <w:t>-</w:t>
        </w:r>
      </w:ins>
      <w:del w:id="24" w:author="Gavin Geng" w:date="2025-10-16T15:42:00Z" w16du:dateUtc="2025-10-16T22:42:00Z">
        <w:r w:rsidDel="003671A8">
          <w:delText xml:space="preserve"> </w:delText>
        </w:r>
      </w:del>
      <w:r>
        <w:t>minute participation.</w:t>
      </w:r>
    </w:p>
    <w:p w14:paraId="6E8BA2A3" w14:textId="77777777" w:rsidR="00BF43BF" w:rsidRDefault="0083340A">
      <w:pPr>
        <w:pStyle w:val="BodyText"/>
      </w:pPr>
      <w:r>
        <w:rPr>
          <w:b/>
        </w:rPr>
        <w:t>SUBJECT’S RIGHTS</w:t>
      </w:r>
      <w:r>
        <w:t>: If you have read this notice and have decided to participate in this project, please understand your participation is voluntary and you have the right to withdraw your consent or discontinue participation at any time without penalty or loss of benefits to which you are otherwise entitled. You have the right to refuse to answer particular questions. Your individual privacy will be maintained in all published and written data resulting from the study.</w:t>
      </w:r>
    </w:p>
    <w:p w14:paraId="7DEB397A" w14:textId="77777777" w:rsidR="00BF43BF" w:rsidRDefault="0083340A">
      <w:pPr>
        <w:pStyle w:val="BodyText"/>
      </w:pPr>
      <w:r>
        <w:rPr>
          <w:b/>
        </w:rPr>
        <w:t>CONTACT INFORMATION</w:t>
      </w:r>
      <w:r>
        <w:t>: Questions, Concerns, or Complaints: If you have any questions, concerns or complaints about this research study, its procedures, risks and benefits, you should ask the Protocol Director, (Professor Tobias Gerstenberg, Phone: (650) 725-2431; Email: gerstenberg@stanford.edu)</w:t>
      </w:r>
      <w:r w:rsidR="00B0268C">
        <w:t>.</w:t>
      </w:r>
    </w:p>
    <w:p w14:paraId="4408FDAC" w14:textId="77777777" w:rsidR="00BF43BF" w:rsidRDefault="0083340A">
      <w:pPr>
        <w:pStyle w:val="BodyText"/>
      </w:pPr>
      <w:r>
        <w:rPr>
          <w:b/>
        </w:rPr>
        <w:t>INDEPENDENT CONTACT</w:t>
      </w:r>
      <w: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w:t>
      </w:r>
      <w:r w:rsidR="00A020CC">
        <w:t xml:space="preserve">via email at </w:t>
      </w:r>
      <w:r w:rsidR="00A020CC" w:rsidRPr="00A020CC">
        <w:t>irb2-manager@lists.stanford.edu</w:t>
      </w:r>
      <w:r w:rsidR="00A020CC">
        <w:t xml:space="preserve">, or via phone </w:t>
      </w:r>
      <w:r>
        <w:t>at (650) 723-2480 or toll free at 1-866-680-</w:t>
      </w:r>
      <w:r>
        <w:lastRenderedPageBreak/>
        <w:t>2906. You can also write to the Stanford IRB, Stanford University, 3000 El Camino Real, Five Palo Alto Square, 4th Floor, Palo Alto, CA 94306.</w:t>
      </w:r>
    </w:p>
    <w:p w14:paraId="27F88F2B" w14:textId="77777777" w:rsidR="00BF43BF" w:rsidRDefault="0083340A">
      <w:pPr>
        <w:pStyle w:val="BodyText"/>
        <w:rPr>
          <w:ins w:id="25" w:author="Gavin Geng" w:date="2025-10-16T15:43:00Z" w16du:dateUtc="2025-10-16T22:43:00Z"/>
        </w:rPr>
      </w:pPr>
      <w:r>
        <w:t xml:space="preserve">You may want to print a copy of this consent form to keep. By </w:t>
      </w:r>
      <w:r w:rsidR="000B3B92">
        <w:t>clicking the button</w:t>
      </w:r>
      <w:r>
        <w:t xml:space="preserve"> below, you acknowledge that you have read the above information, that you are 18 years of age, or older and give your consent to participate in our internet-based study and consent for us to analyze the resulting data.</w:t>
      </w:r>
    </w:p>
    <w:p w14:paraId="2994C7A4" w14:textId="77777777" w:rsidR="00260FBC" w:rsidRDefault="00260FBC" w:rsidP="00260FBC">
      <w:pPr>
        <w:pStyle w:val="BodyText"/>
        <w:rPr>
          <w:ins w:id="26" w:author="Gavin Geng" w:date="2025-10-16T15:43:00Z" w16du:dateUtc="2025-10-16T22:43:00Z"/>
        </w:rPr>
      </w:pPr>
      <w:ins w:id="27" w:author="Gavin Geng" w:date="2025-10-16T15:43:00Z" w16du:dateUtc="2025-10-16T22:43:00Z">
        <w:r>
          <w:t>The extra copy of this signed and dated consent form is for you to keep.</w:t>
        </w:r>
      </w:ins>
    </w:p>
    <w:p w14:paraId="7ACCDBFB" w14:textId="77777777" w:rsidR="00260FBC" w:rsidRDefault="00260FBC" w:rsidP="00260FBC">
      <w:pPr>
        <w:pStyle w:val="BodyText"/>
        <w:rPr>
          <w:ins w:id="28" w:author="Gavin Geng" w:date="2025-10-16T15:43:00Z" w16du:dateUtc="2025-10-16T22:43:00Z"/>
        </w:rPr>
      </w:pPr>
    </w:p>
    <w:p w14:paraId="202025DF" w14:textId="76F66973" w:rsidR="00260FBC" w:rsidRDefault="00260FBC" w:rsidP="00260FBC">
      <w:pPr>
        <w:pStyle w:val="BodyText"/>
        <w:rPr>
          <w:ins w:id="29" w:author="Gavin Geng" w:date="2025-10-16T15:43:00Z" w16du:dateUtc="2025-10-16T22:43:00Z"/>
        </w:rPr>
      </w:pPr>
      <w:ins w:id="30" w:author="Gavin Geng" w:date="2025-10-16T15:43:00Z" w16du:dateUtc="2025-10-16T22:43:00Z">
        <w:r>
          <w:t xml:space="preserve">SIGNATURE ____________________________________ DATE ____________________________________ </w:t>
        </w:r>
      </w:ins>
    </w:p>
    <w:p w14:paraId="62CB811D" w14:textId="77777777" w:rsidR="00260FBC" w:rsidRDefault="00260FBC" w:rsidP="00260FBC">
      <w:pPr>
        <w:pStyle w:val="BodyText"/>
        <w:rPr>
          <w:ins w:id="31" w:author="Gavin Geng" w:date="2025-10-16T15:43:00Z" w16du:dateUtc="2025-10-16T22:43:00Z"/>
        </w:rPr>
      </w:pPr>
    </w:p>
    <w:p w14:paraId="3A0091E9" w14:textId="145B2069" w:rsidR="00260FBC" w:rsidRDefault="00260FBC" w:rsidP="00260FBC">
      <w:pPr>
        <w:pStyle w:val="BodyText"/>
      </w:pPr>
      <w:ins w:id="32" w:author="Gavin Geng" w:date="2025-10-16T15:43:00Z" w16du:dateUtc="2025-10-16T22:43:00Z">
        <w:r>
          <w:t>Print name of participant ________________________________________________________</w:t>
        </w:r>
      </w:ins>
    </w:p>
    <w:sectPr w:rsidR="00260F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2C250" w14:textId="77777777" w:rsidR="006920EA" w:rsidRDefault="006920EA">
      <w:pPr>
        <w:spacing w:after="0"/>
      </w:pPr>
      <w:r>
        <w:separator/>
      </w:r>
    </w:p>
  </w:endnote>
  <w:endnote w:type="continuationSeparator" w:id="0">
    <w:p w14:paraId="419B9A60" w14:textId="77777777" w:rsidR="006920EA" w:rsidRDefault="00692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ADC9D" w14:textId="77777777" w:rsidR="008A2624" w:rsidRDefault="008A2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DAD6" w14:textId="77777777" w:rsidR="008A2624" w:rsidRPr="008A2624" w:rsidRDefault="008A2624">
    <w:pPr>
      <w:pStyle w:val="Footer"/>
      <w:rPr>
        <w:sz w:val="18"/>
      </w:rPr>
    </w:pPr>
    <w:r w:rsidRPr="008A2624">
      <w:rPr>
        <w:sz w:val="18"/>
      </w:rPr>
      <w:t>IRB Approval date: 11/29/18</w:t>
    </w:r>
  </w:p>
  <w:p w14:paraId="10341A23" w14:textId="77777777" w:rsidR="008A2624" w:rsidRPr="008A2624" w:rsidRDefault="008A2624">
    <w:pPr>
      <w:pStyle w:val="Footer"/>
      <w:rPr>
        <w:sz w:val="18"/>
      </w:rPr>
    </w:pPr>
    <w:r w:rsidRPr="008A2624">
      <w:rPr>
        <w:sz w:val="18"/>
      </w:rPr>
      <w:t>Expiration date: 10/31/21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0B55F" w14:textId="77777777" w:rsidR="008A2624" w:rsidRDefault="008A2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972E8" w14:textId="77777777" w:rsidR="006920EA" w:rsidRDefault="006920EA">
      <w:r>
        <w:separator/>
      </w:r>
    </w:p>
  </w:footnote>
  <w:footnote w:type="continuationSeparator" w:id="0">
    <w:p w14:paraId="447FB0D6" w14:textId="77777777" w:rsidR="006920EA" w:rsidRDefault="00692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B708" w14:textId="77777777" w:rsidR="008A2624" w:rsidRDefault="008A2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94C3E" w14:textId="77777777" w:rsidR="008A2624" w:rsidRDefault="008A26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C0E5" w14:textId="77777777" w:rsidR="008A2624" w:rsidRDefault="008A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FB860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907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5269930">
    <w:abstractNumId w:val="0"/>
  </w:num>
  <w:num w:numId="2" w16cid:durableId="5155792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vin Geng">
    <w15:presenceInfo w15:providerId="AD" w15:userId="S::zihao.geng@mail.mcgill.ca::3d63ef79-df1b-466f-ab9b-ad9b9a33c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225A"/>
    <w:rsid w:val="000447BF"/>
    <w:rsid w:val="000B3B92"/>
    <w:rsid w:val="001270F6"/>
    <w:rsid w:val="00260FBC"/>
    <w:rsid w:val="002C0A07"/>
    <w:rsid w:val="003129C3"/>
    <w:rsid w:val="003522F3"/>
    <w:rsid w:val="003671A8"/>
    <w:rsid w:val="00420D2A"/>
    <w:rsid w:val="0044120D"/>
    <w:rsid w:val="004975DE"/>
    <w:rsid w:val="004E29B3"/>
    <w:rsid w:val="00590D07"/>
    <w:rsid w:val="00651928"/>
    <w:rsid w:val="00651A67"/>
    <w:rsid w:val="006920EA"/>
    <w:rsid w:val="007348FB"/>
    <w:rsid w:val="007360F1"/>
    <w:rsid w:val="00750AE8"/>
    <w:rsid w:val="00784D58"/>
    <w:rsid w:val="007C2F20"/>
    <w:rsid w:val="0083340A"/>
    <w:rsid w:val="008A2624"/>
    <w:rsid w:val="008D6863"/>
    <w:rsid w:val="008E1E70"/>
    <w:rsid w:val="009B03F8"/>
    <w:rsid w:val="009D24D2"/>
    <w:rsid w:val="00A020CC"/>
    <w:rsid w:val="00A260C7"/>
    <w:rsid w:val="00A3017D"/>
    <w:rsid w:val="00A81657"/>
    <w:rsid w:val="00AD7660"/>
    <w:rsid w:val="00B0268C"/>
    <w:rsid w:val="00B10A9A"/>
    <w:rsid w:val="00B46904"/>
    <w:rsid w:val="00B86B75"/>
    <w:rsid w:val="00BC48D5"/>
    <w:rsid w:val="00BC6A52"/>
    <w:rsid w:val="00BF43BF"/>
    <w:rsid w:val="00BF5B04"/>
    <w:rsid w:val="00C15FE3"/>
    <w:rsid w:val="00C36279"/>
    <w:rsid w:val="00C37F86"/>
    <w:rsid w:val="00C50D1E"/>
    <w:rsid w:val="00CB059C"/>
    <w:rsid w:val="00CC5874"/>
    <w:rsid w:val="00D06EEE"/>
    <w:rsid w:val="00D12F10"/>
    <w:rsid w:val="00E207CC"/>
    <w:rsid w:val="00E315A3"/>
    <w:rsid w:val="00ED3EB2"/>
    <w:rsid w:val="00F3377C"/>
    <w:rsid w:val="00F36E34"/>
    <w:rsid w:val="00F75CBD"/>
    <w:rsid w:val="00FB015D"/>
    <w:rsid w:val="00FB5602"/>
    <w:rsid w:val="00FD2DF4"/>
    <w:rsid w:val="00FD5E4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E2CC6F"/>
  <w15:docId w15:val="{7A691FEB-7EAE-3C41-859C-7C3602C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B0268C"/>
    <w:rPr>
      <w:color w:val="605E5C"/>
      <w:shd w:val="clear" w:color="auto" w:fill="E1DFDD"/>
    </w:rPr>
  </w:style>
  <w:style w:type="paragraph" w:styleId="Header">
    <w:name w:val="header"/>
    <w:basedOn w:val="Normal"/>
    <w:link w:val="HeaderChar"/>
    <w:unhideWhenUsed/>
    <w:rsid w:val="008A2624"/>
    <w:pPr>
      <w:tabs>
        <w:tab w:val="center" w:pos="4680"/>
        <w:tab w:val="right" w:pos="9360"/>
      </w:tabs>
      <w:spacing w:after="0"/>
    </w:pPr>
  </w:style>
  <w:style w:type="character" w:customStyle="1" w:styleId="HeaderChar">
    <w:name w:val="Header Char"/>
    <w:basedOn w:val="DefaultParagraphFont"/>
    <w:link w:val="Header"/>
    <w:rsid w:val="008A2624"/>
  </w:style>
  <w:style w:type="paragraph" w:styleId="Footer">
    <w:name w:val="footer"/>
    <w:basedOn w:val="Normal"/>
    <w:link w:val="FooterChar"/>
    <w:unhideWhenUsed/>
    <w:rsid w:val="008A2624"/>
    <w:pPr>
      <w:tabs>
        <w:tab w:val="center" w:pos="4680"/>
        <w:tab w:val="right" w:pos="9360"/>
      </w:tabs>
      <w:spacing w:after="0"/>
    </w:pPr>
  </w:style>
  <w:style w:type="character" w:customStyle="1" w:styleId="FooterChar">
    <w:name w:val="Footer Char"/>
    <w:basedOn w:val="DefaultParagraphFont"/>
    <w:link w:val="Footer"/>
    <w:rsid w:val="008A2624"/>
  </w:style>
  <w:style w:type="character" w:styleId="UnresolvedMention">
    <w:name w:val="Unresolved Mention"/>
    <w:basedOn w:val="DefaultParagraphFont"/>
    <w:uiPriority w:val="99"/>
    <w:semiHidden/>
    <w:unhideWhenUsed/>
    <w:rsid w:val="00ED3EB2"/>
    <w:rPr>
      <w:color w:val="605E5C"/>
      <w:shd w:val="clear" w:color="auto" w:fill="E1DFDD"/>
    </w:rPr>
  </w:style>
  <w:style w:type="paragraph" w:styleId="Revision">
    <w:name w:val="Revision"/>
    <w:hidden/>
    <w:semiHidden/>
    <w:rsid w:val="00D06E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Tobias Gerstenberg</dc:creator>
  <cp:keywords/>
  <cp:lastModifiedBy>Gavin Geng</cp:lastModifiedBy>
  <cp:revision>45</cp:revision>
  <dcterms:created xsi:type="dcterms:W3CDTF">2018-11-29T18:14:00Z</dcterms:created>
  <dcterms:modified xsi:type="dcterms:W3CDTF">2025-10-16T22:46:00Z</dcterms:modified>
</cp:coreProperties>
</file>